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960" w:rsidRDefault="00816553" w:rsidP="00251561">
      <w:pPr>
        <w:pStyle w:val="ListParagraph"/>
        <w:numPr>
          <w:ilvl w:val="0"/>
          <w:numId w:val="1"/>
        </w:numPr>
        <w:rPr>
          <w:lang w:val="en-IN"/>
        </w:rPr>
      </w:pPr>
      <w:bookmarkStart w:id="0" w:name="_GoBack"/>
      <w:bookmarkEnd w:id="0"/>
      <w:r>
        <w:rPr>
          <w:lang w:val="en-IN"/>
        </w:rPr>
        <w:t>Group Members</w:t>
      </w:r>
      <w:r w:rsidR="003D7960">
        <w:rPr>
          <w:lang w:val="en-IN"/>
        </w:rPr>
        <w:t>:</w:t>
      </w:r>
    </w:p>
    <w:p w:rsidR="003D7960" w:rsidRDefault="00EA7630">
      <w:pPr>
        <w:pStyle w:val="ListParagraph"/>
        <w:numPr>
          <w:ilvl w:val="1"/>
          <w:numId w:val="2"/>
        </w:numPr>
        <w:rPr>
          <w:lang w:val="en-IN"/>
        </w:rPr>
        <w:pPrChange w:id="1" w:author="Henrique Melo" w:date="2017-11-29T11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" w:author="Henrique Melo" w:date="2017-11-29T11:14:00Z">
        <w:r>
          <w:rPr>
            <w:lang w:val="en-IN"/>
          </w:rPr>
          <w:t>a</w:t>
        </w:r>
      </w:ins>
      <w:del w:id="3" w:author="Henrique Melo" w:date="2017-11-29T11:14:00Z">
        <w:r w:rsidR="00251561" w:rsidDel="00EA7630">
          <w:rPr>
            <w:lang w:val="en-IN"/>
          </w:rPr>
          <w:delText>A</w:delText>
        </w:r>
      </w:del>
      <w:r w:rsidR="00251561">
        <w:rPr>
          <w:lang w:val="en-IN"/>
        </w:rPr>
        <w:t xml:space="preserve">g3743, </w:t>
      </w:r>
      <w:r w:rsidR="003D7960">
        <w:rPr>
          <w:lang w:val="en-IN"/>
        </w:rPr>
        <w:t xml:space="preserve">Aman </w:t>
      </w:r>
      <w:proofErr w:type="spellStart"/>
      <w:r w:rsidR="003D7960">
        <w:rPr>
          <w:lang w:val="en-IN"/>
        </w:rPr>
        <w:t>Gullati</w:t>
      </w:r>
      <w:proofErr w:type="spellEnd"/>
      <w:ins w:id="4" w:author="Henrique Melo" w:date="2017-11-29T10:53:00Z">
        <w:r w:rsidR="001F2F67">
          <w:rPr>
            <w:lang w:val="en-IN"/>
          </w:rPr>
          <w:t>, section 001</w:t>
        </w:r>
      </w:ins>
    </w:p>
    <w:p w:rsidR="003D7960" w:rsidRPr="003D7960" w:rsidRDefault="00251561">
      <w:pPr>
        <w:pStyle w:val="ListParagraph"/>
        <w:numPr>
          <w:ilvl w:val="1"/>
          <w:numId w:val="2"/>
        </w:numPr>
        <w:rPr>
          <w:lang w:val="pt-BR"/>
        </w:rPr>
        <w:pPrChange w:id="5" w:author="Henrique Melo" w:date="2017-11-29T11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 w:rsidRPr="003D7960">
        <w:rPr>
          <w:lang w:val="pt-BR"/>
        </w:rPr>
        <w:t>hs2923,</w:t>
      </w:r>
      <w:r w:rsidR="003D7960" w:rsidRPr="003D7960">
        <w:rPr>
          <w:lang w:val="pt-BR"/>
        </w:rPr>
        <w:t xml:space="preserve"> Henrique Saboya Lopes Tavares de Melo</w:t>
      </w:r>
      <w:ins w:id="6" w:author="Henrique Melo" w:date="2017-11-29T10:53:00Z">
        <w:r w:rsidR="001F2F67">
          <w:rPr>
            <w:lang w:val="pt-BR"/>
          </w:rPr>
          <w:t>, s</w:t>
        </w:r>
      </w:ins>
      <w:ins w:id="7" w:author="Henrique Melo" w:date="2017-11-29T10:54:00Z">
        <w:r w:rsidR="001F2F67">
          <w:rPr>
            <w:lang w:val="pt-BR"/>
          </w:rPr>
          <w:t>ection 002</w:t>
        </w:r>
      </w:ins>
    </w:p>
    <w:p w:rsidR="003D7960" w:rsidRDefault="00251561">
      <w:pPr>
        <w:pStyle w:val="ListParagraph"/>
        <w:numPr>
          <w:ilvl w:val="1"/>
          <w:numId w:val="2"/>
        </w:numPr>
        <w:rPr>
          <w:lang w:val="en-IN"/>
        </w:rPr>
        <w:pPrChange w:id="8" w:author="Henrique Melo" w:date="2017-11-29T11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rPr>
          <w:lang w:val="en-IN"/>
        </w:rPr>
        <w:t xml:space="preserve">js4637, </w:t>
      </w:r>
      <w:r w:rsidR="003D7960">
        <w:rPr>
          <w:lang w:val="en-IN"/>
        </w:rPr>
        <w:t xml:space="preserve">Joaquim </w:t>
      </w:r>
      <w:proofErr w:type="spellStart"/>
      <w:r w:rsidR="003D7960">
        <w:rPr>
          <w:lang w:val="en-IN"/>
        </w:rPr>
        <w:t>Lyrio</w:t>
      </w:r>
      <w:proofErr w:type="spellEnd"/>
      <w:ins w:id="9" w:author="Henrique Melo" w:date="2017-11-29T10:54:00Z">
        <w:r w:rsidR="001F2F67">
          <w:rPr>
            <w:lang w:val="en-IN"/>
          </w:rPr>
          <w:t>, section 002</w:t>
        </w:r>
      </w:ins>
    </w:p>
    <w:p w:rsidR="00D84E19" w:rsidRDefault="00251561">
      <w:pPr>
        <w:pStyle w:val="ListParagraph"/>
        <w:numPr>
          <w:ilvl w:val="1"/>
          <w:numId w:val="2"/>
        </w:numPr>
        <w:rPr>
          <w:lang w:val="en-IN"/>
        </w:rPr>
        <w:pPrChange w:id="10" w:author="Henrique Melo" w:date="2017-11-29T11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rPr>
          <w:lang w:val="en-IN"/>
        </w:rPr>
        <w:t>rap2194</w:t>
      </w:r>
      <w:r w:rsidR="003D7960">
        <w:rPr>
          <w:lang w:val="en-IN"/>
        </w:rPr>
        <w:t xml:space="preserve">, Ricardo </w:t>
      </w:r>
      <w:proofErr w:type="spellStart"/>
      <w:r w:rsidR="003D7960">
        <w:rPr>
          <w:lang w:val="en-IN"/>
        </w:rPr>
        <w:t>Pommer</w:t>
      </w:r>
      <w:proofErr w:type="spellEnd"/>
      <w:ins w:id="11" w:author="Henrique Melo" w:date="2017-11-29T10:54:00Z">
        <w:r w:rsidR="001F2F67">
          <w:rPr>
            <w:lang w:val="en-IN"/>
          </w:rPr>
          <w:t>, section 002</w:t>
        </w:r>
      </w:ins>
    </w:p>
    <w:p w:rsidR="003D7960" w:rsidRDefault="003D7960" w:rsidP="003D7960">
      <w:pPr>
        <w:pStyle w:val="ListParagraph"/>
        <w:ind w:left="1440"/>
        <w:rPr>
          <w:lang w:val="en-IN"/>
        </w:rPr>
      </w:pPr>
    </w:p>
    <w:p w:rsidR="00251561" w:rsidRDefault="00251561">
      <w:pPr>
        <w:pStyle w:val="ListParagraph"/>
        <w:numPr>
          <w:ilvl w:val="0"/>
          <w:numId w:val="1"/>
        </w:numPr>
        <w:jc w:val="both"/>
        <w:rPr>
          <w:ins w:id="12" w:author="Henrique Melo" w:date="2017-11-29T10:54:00Z"/>
          <w:lang w:val="en-IN"/>
        </w:rPr>
        <w:pPrChange w:id="13" w:author="Henrique Melo" w:date="2017-11-29T10:54:00Z">
          <w:pPr>
            <w:pStyle w:val="ListParagraph"/>
            <w:numPr>
              <w:numId w:val="1"/>
            </w:numPr>
            <w:ind w:left="1080" w:hanging="720"/>
          </w:pPr>
        </w:pPrChange>
      </w:pPr>
      <w:r>
        <w:rPr>
          <w:lang w:val="en-IN"/>
        </w:rPr>
        <w:t xml:space="preserve">As we know, neural networks </w:t>
      </w:r>
      <w:proofErr w:type="gramStart"/>
      <w:r>
        <w:rPr>
          <w:lang w:val="en-IN"/>
        </w:rPr>
        <w:t>are considered to be</w:t>
      </w:r>
      <w:proofErr w:type="gramEnd"/>
      <w:r>
        <w:rPr>
          <w:lang w:val="en-IN"/>
        </w:rPr>
        <w:t xml:space="preserve"> a black box model by many people. What we </w:t>
      </w:r>
      <w:del w:id="14" w:author="Henrique Melo" w:date="2017-11-29T11:29:00Z">
        <w:r w:rsidDel="008D41E6">
          <w:rPr>
            <w:lang w:val="en-IN"/>
          </w:rPr>
          <w:delText>are looking to</w:delText>
        </w:r>
      </w:del>
      <w:ins w:id="15" w:author="Henrique Melo" w:date="2017-11-29T11:29:00Z">
        <w:r w:rsidR="008D41E6">
          <w:rPr>
            <w:lang w:val="en-IN"/>
          </w:rPr>
          <w:t>want</w:t>
        </w:r>
      </w:ins>
      <w:r>
        <w:rPr>
          <w:lang w:val="en-IN"/>
        </w:rPr>
        <w:t xml:space="preserve"> </w:t>
      </w:r>
      <w:del w:id="16" w:author="Henrique Melo" w:date="2017-11-29T11:30:00Z">
        <w:r w:rsidDel="008D41E6">
          <w:rPr>
            <w:lang w:val="en-IN"/>
          </w:rPr>
          <w:delText xml:space="preserve">solve </w:delText>
        </w:r>
      </w:del>
      <w:r>
        <w:rPr>
          <w:lang w:val="en-IN"/>
        </w:rPr>
        <w:t>is to be able to understand what our neural network is doing at each layer</w:t>
      </w:r>
      <w:ins w:id="17" w:author="Henrique Melo" w:date="2017-11-29T10:54:00Z">
        <w:r w:rsidR="001F2F67">
          <w:rPr>
            <w:lang w:val="en-IN"/>
          </w:rPr>
          <w:t xml:space="preserve"> and </w:t>
        </w:r>
      </w:ins>
      <w:ins w:id="18" w:author="Henrique Melo" w:date="2017-11-29T10:55:00Z">
        <w:r w:rsidR="001F2F67">
          <w:rPr>
            <w:lang w:val="en-IN"/>
          </w:rPr>
          <w:t>which information is it capturing</w:t>
        </w:r>
      </w:ins>
      <w:r>
        <w:rPr>
          <w:lang w:val="en-IN"/>
        </w:rPr>
        <w:t xml:space="preserve">. Thus, </w:t>
      </w:r>
      <w:del w:id="19" w:author="Henrique Melo" w:date="2017-11-29T11:17:00Z">
        <w:r w:rsidDel="007C263F">
          <w:rPr>
            <w:lang w:val="en-IN"/>
          </w:rPr>
          <w:delText>we want</w:delText>
        </w:r>
      </w:del>
      <w:ins w:id="20" w:author="Henrique Melo" w:date="2017-11-29T11:17:00Z">
        <w:r w:rsidR="007C263F">
          <w:rPr>
            <w:lang w:val="en-IN"/>
          </w:rPr>
          <w:t>our problem</w:t>
        </w:r>
      </w:ins>
      <w:ins w:id="21" w:author="Henrique Melo" w:date="2017-11-29T11:29:00Z">
        <w:r w:rsidR="000F3F43">
          <w:rPr>
            <w:lang w:val="en-IN"/>
          </w:rPr>
          <w:t>s</w:t>
        </w:r>
      </w:ins>
      <w:ins w:id="22" w:author="Henrique Melo" w:date="2017-11-29T11:17:00Z">
        <w:r w:rsidR="007C263F">
          <w:rPr>
            <w:lang w:val="en-IN"/>
          </w:rPr>
          <w:t xml:space="preserve"> will be</w:t>
        </w:r>
      </w:ins>
      <w:r>
        <w:rPr>
          <w:lang w:val="en-IN"/>
        </w:rPr>
        <w:t xml:space="preserve"> to</w:t>
      </w:r>
      <w:ins w:id="23" w:author="Henrique Melo" w:date="2017-11-29T11:28:00Z">
        <w:r w:rsidR="000F3F43">
          <w:rPr>
            <w:lang w:val="en-IN"/>
          </w:rPr>
          <w:t xml:space="preserve"> implement a feature visualization </w:t>
        </w:r>
      </w:ins>
      <w:ins w:id="24" w:author="Henrique Melo" w:date="2017-11-29T11:29:00Z">
        <w:r w:rsidR="000F3F43">
          <w:rPr>
            <w:lang w:val="en-IN"/>
          </w:rPr>
          <w:t>algorithm</w:t>
        </w:r>
      </w:ins>
      <w:ins w:id="25" w:author="Henrique Melo" w:date="2017-11-29T11:30:00Z">
        <w:r w:rsidR="008D41E6">
          <w:rPr>
            <w:lang w:val="en-IN"/>
          </w:rPr>
          <w:t>,</w:t>
        </w:r>
      </w:ins>
      <w:r>
        <w:rPr>
          <w:lang w:val="en-IN"/>
        </w:rPr>
        <w:t xml:space="preserve"> interpret what feature map our neural network uses and how each layer reacts to the input</w:t>
      </w:r>
      <w:ins w:id="26" w:author="Henrique Melo" w:date="2017-11-29T10:55:00Z">
        <w:r w:rsidR="001F2F67">
          <w:rPr>
            <w:lang w:val="en-IN"/>
          </w:rPr>
          <w:t>s</w:t>
        </w:r>
      </w:ins>
      <w:r>
        <w:rPr>
          <w:lang w:val="en-IN"/>
        </w:rPr>
        <w:t>.</w:t>
      </w:r>
      <w:ins w:id="27" w:author="Henrique Melo" w:date="2017-11-29T11:18:00Z">
        <w:r w:rsidR="00284D4B">
          <w:rPr>
            <w:lang w:val="en-IN"/>
          </w:rPr>
          <w:t xml:space="preserve"> </w:t>
        </w:r>
      </w:ins>
    </w:p>
    <w:p w:rsidR="001F2F67" w:rsidRDefault="001F2F67">
      <w:pPr>
        <w:pStyle w:val="ListParagraph"/>
        <w:ind w:left="1080"/>
        <w:jc w:val="both"/>
        <w:rPr>
          <w:lang w:val="en-IN"/>
        </w:rPr>
        <w:pPrChange w:id="28" w:author="Henrique Melo" w:date="2017-11-29T10:54:00Z">
          <w:pPr>
            <w:pStyle w:val="ListParagraph"/>
            <w:numPr>
              <w:numId w:val="1"/>
            </w:numPr>
            <w:ind w:left="1080" w:hanging="720"/>
          </w:pPr>
        </w:pPrChange>
      </w:pPr>
    </w:p>
    <w:p w:rsidR="00251561" w:rsidRDefault="00251561">
      <w:pPr>
        <w:pStyle w:val="ListParagraph"/>
        <w:numPr>
          <w:ilvl w:val="0"/>
          <w:numId w:val="1"/>
        </w:numPr>
        <w:jc w:val="both"/>
        <w:rPr>
          <w:ins w:id="29" w:author="Henrique Melo" w:date="2017-11-29T10:54:00Z"/>
          <w:lang w:val="en-IN"/>
        </w:rPr>
        <w:pPrChange w:id="30" w:author="Henrique Melo" w:date="2017-11-29T10:54:00Z">
          <w:pPr>
            <w:pStyle w:val="ListParagraph"/>
            <w:numPr>
              <w:numId w:val="1"/>
            </w:numPr>
            <w:ind w:left="1080" w:hanging="720"/>
          </w:pPr>
        </w:pPrChange>
      </w:pPr>
      <w:r>
        <w:rPr>
          <w:lang w:val="en-IN"/>
        </w:rPr>
        <w:t xml:space="preserve">We will be looking </w:t>
      </w:r>
      <w:ins w:id="31" w:author="Henrique Melo" w:date="2017-11-29T11:31:00Z">
        <w:r w:rsidR="00B226C5">
          <w:rPr>
            <w:lang w:val="en-IN"/>
          </w:rPr>
          <w:t xml:space="preserve">mainly </w:t>
        </w:r>
      </w:ins>
      <w:r>
        <w:rPr>
          <w:lang w:val="en-IN"/>
        </w:rPr>
        <w:t>at two</w:t>
      </w:r>
      <w:del w:id="32" w:author="Henrique Melo" w:date="2017-11-29T11:31:00Z">
        <w:r w:rsidDel="00B226C5">
          <w:rPr>
            <w:lang w:val="en-IN"/>
          </w:rPr>
          <w:delText xml:space="preserve"> main</w:delText>
        </w:r>
      </w:del>
      <w:r>
        <w:rPr>
          <w:lang w:val="en-IN"/>
        </w:rPr>
        <w:t xml:space="preserve"> datasets. First, we will look at a relatively simpler dataset of MNIST and </w:t>
      </w:r>
      <w:del w:id="33" w:author="Henrique Melo" w:date="2017-11-29T10:56:00Z">
        <w:r w:rsidDel="001F2F67">
          <w:rPr>
            <w:lang w:val="en-IN"/>
          </w:rPr>
          <w:delText>look at</w:delText>
        </w:r>
      </w:del>
      <w:ins w:id="34" w:author="Henrique Melo" w:date="2017-11-29T10:56:00Z">
        <w:r w:rsidR="001F2F67">
          <w:rPr>
            <w:lang w:val="en-IN"/>
          </w:rPr>
          <w:t>understand</w:t>
        </w:r>
      </w:ins>
      <w:r>
        <w:rPr>
          <w:lang w:val="en-IN"/>
        </w:rPr>
        <w:t xml:space="preserve"> how our neural network reacts</w:t>
      </w:r>
      <w:ins w:id="35" w:author="Henrique Melo" w:date="2017-11-29T10:56:00Z">
        <w:r w:rsidR="001F2F67">
          <w:rPr>
            <w:lang w:val="en-IN"/>
          </w:rPr>
          <w:t>,</w:t>
        </w:r>
      </w:ins>
      <w:r w:rsidR="00B8549D">
        <w:rPr>
          <w:lang w:val="en-IN"/>
        </w:rPr>
        <w:t xml:space="preserve"> </w:t>
      </w:r>
      <w:del w:id="36" w:author="Henrique Melo" w:date="2017-11-29T10:56:00Z">
        <w:r w:rsidR="00B8549D" w:rsidDel="001F2F67">
          <w:rPr>
            <w:lang w:val="en-IN"/>
          </w:rPr>
          <w:delText xml:space="preserve">and </w:delText>
        </w:r>
      </w:del>
      <w:r w:rsidR="00B8549D">
        <w:rPr>
          <w:lang w:val="en-IN"/>
        </w:rPr>
        <w:t xml:space="preserve">then we will look at </w:t>
      </w:r>
      <w:r w:rsidR="00C77693">
        <w:rPr>
          <w:lang w:val="en-IN"/>
        </w:rPr>
        <w:t>a slightly more complex dataset of CIFAR 10 and see how feature visualization works in that case.</w:t>
      </w:r>
      <w:ins w:id="37" w:author="Henrique Melo" w:date="2017-11-29T11:32:00Z">
        <w:r w:rsidR="006D4573">
          <w:rPr>
            <w:lang w:val="en-IN"/>
          </w:rPr>
          <w:t xml:space="preserve"> The MNIST data set will have image</w:t>
        </w:r>
      </w:ins>
      <w:ins w:id="38" w:author="Henrique Melo" w:date="2017-11-29T11:35:00Z">
        <w:r w:rsidR="006D4573">
          <w:rPr>
            <w:lang w:val="en-IN"/>
          </w:rPr>
          <w:t xml:space="preserve"> inputs</w:t>
        </w:r>
      </w:ins>
      <w:ins w:id="39" w:author="Henrique Melo" w:date="2017-11-29T11:32:00Z">
        <w:r w:rsidR="006D4573">
          <w:rPr>
            <w:lang w:val="en-IN"/>
          </w:rPr>
          <w:t xml:space="preserve"> with </w:t>
        </w:r>
      </w:ins>
      <w:ins w:id="40" w:author="Henrique Melo" w:date="2017-11-29T11:34:00Z">
        <w:r w:rsidR="006D4573">
          <w:rPr>
            <w:lang w:val="en-IN"/>
          </w:rPr>
          <w:t xml:space="preserve">the </w:t>
        </w:r>
      </w:ins>
      <w:ins w:id="41" w:author="Henrique Melo" w:date="2017-11-29T11:32:00Z">
        <w:r w:rsidR="006D4573">
          <w:rPr>
            <w:lang w:val="en-IN"/>
          </w:rPr>
          <w:t xml:space="preserve">same dimensions, </w:t>
        </w:r>
      </w:ins>
      <w:ins w:id="42" w:author="Henrique Melo" w:date="2017-11-29T11:35:00Z">
        <w:r w:rsidR="006D4573">
          <w:rPr>
            <w:lang w:val="en-IN"/>
          </w:rPr>
          <w:t>and 10 labels (0 through 9) as output</w:t>
        </w:r>
      </w:ins>
      <w:ins w:id="43" w:author="Henrique Melo" w:date="2017-11-29T11:38:00Z">
        <w:r w:rsidR="002E7C97">
          <w:rPr>
            <w:lang w:val="en-IN"/>
          </w:rPr>
          <w:t>, so that we can start with “baby steps”</w:t>
        </w:r>
      </w:ins>
      <w:ins w:id="44" w:author="Henrique Melo" w:date="2017-11-29T11:37:00Z">
        <w:r w:rsidR="002E7C97">
          <w:rPr>
            <w:lang w:val="en-IN"/>
          </w:rPr>
          <w:t>. T</w:t>
        </w:r>
      </w:ins>
      <w:ins w:id="45" w:author="Henrique Melo" w:date="2017-11-29T11:35:00Z">
        <w:r w:rsidR="006D4573">
          <w:rPr>
            <w:lang w:val="en-IN"/>
          </w:rPr>
          <w:t>he CIFAR 10</w:t>
        </w:r>
        <w:r w:rsidR="002E7C97">
          <w:rPr>
            <w:lang w:val="en-IN"/>
          </w:rPr>
          <w:t xml:space="preserve"> dataset </w:t>
        </w:r>
      </w:ins>
      <w:ins w:id="46" w:author="Henrique Melo" w:date="2017-11-29T11:37:00Z">
        <w:r w:rsidR="002E7C97">
          <w:rPr>
            <w:lang w:val="en-IN"/>
          </w:rPr>
          <w:t xml:space="preserve">will </w:t>
        </w:r>
      </w:ins>
      <w:ins w:id="47" w:author="Henrique Melo" w:date="2017-11-29T11:38:00Z">
        <w:r w:rsidR="002E7C97">
          <w:rPr>
            <w:lang w:val="en-IN"/>
          </w:rPr>
          <w:t>have</w:t>
        </w:r>
      </w:ins>
      <w:ins w:id="48" w:author="Henrique Melo" w:date="2017-11-29T11:37:00Z">
        <w:r w:rsidR="002E7C97">
          <w:rPr>
            <w:lang w:val="en-IN"/>
          </w:rPr>
          <w:t xml:space="preserve"> more complex coloured images (tough with the same dimensions)</w:t>
        </w:r>
      </w:ins>
      <w:ins w:id="49" w:author="Henrique Melo" w:date="2017-11-29T11:39:00Z">
        <w:r w:rsidR="001E0DF8">
          <w:rPr>
            <w:lang w:val="en-IN"/>
          </w:rPr>
          <w:t xml:space="preserve"> as input</w:t>
        </w:r>
      </w:ins>
      <w:ins w:id="50" w:author="Henrique Melo" w:date="2017-11-29T11:37:00Z">
        <w:r w:rsidR="002E7C97">
          <w:rPr>
            <w:lang w:val="en-IN"/>
          </w:rPr>
          <w:t>,</w:t>
        </w:r>
      </w:ins>
      <w:ins w:id="51" w:author="Henrique Melo" w:date="2017-11-29T11:39:00Z">
        <w:r w:rsidR="001E0DF8">
          <w:rPr>
            <w:lang w:val="en-IN"/>
          </w:rPr>
          <w:t xml:space="preserve"> </w:t>
        </w:r>
      </w:ins>
      <w:proofErr w:type="gramStart"/>
      <w:ins w:id="52" w:author="Henrique Melo" w:date="2017-11-29T11:40:00Z">
        <w:r w:rsidR="00563F8B">
          <w:rPr>
            <w:lang w:val="en-IN"/>
          </w:rPr>
          <w:t>and also</w:t>
        </w:r>
      </w:ins>
      <w:proofErr w:type="gramEnd"/>
      <w:ins w:id="53" w:author="Henrique Melo" w:date="2017-11-29T11:39:00Z">
        <w:r w:rsidR="001E0DF8">
          <w:rPr>
            <w:lang w:val="en-IN"/>
          </w:rPr>
          <w:t xml:space="preserve"> 10 labels as outputs, however</w:t>
        </w:r>
      </w:ins>
      <w:ins w:id="54" w:author="Henrique Melo" w:date="2017-11-29T11:40:00Z">
        <w:r w:rsidR="001E0DF8">
          <w:rPr>
            <w:lang w:val="en-IN"/>
          </w:rPr>
          <w:t>, this time,</w:t>
        </w:r>
      </w:ins>
      <w:ins w:id="55" w:author="Henrique Melo" w:date="2017-11-29T11:39:00Z">
        <w:r w:rsidR="001E0DF8">
          <w:rPr>
            <w:lang w:val="en-IN"/>
          </w:rPr>
          <w:t xml:space="preserve"> the labels </w:t>
        </w:r>
      </w:ins>
      <w:ins w:id="56" w:author="Henrique Melo" w:date="2017-11-29T11:40:00Z">
        <w:r w:rsidR="001E0DF8">
          <w:rPr>
            <w:lang w:val="en-IN"/>
          </w:rPr>
          <w:t>will be</w:t>
        </w:r>
      </w:ins>
      <w:ins w:id="57" w:author="Henrique Melo" w:date="2017-11-29T11:39:00Z">
        <w:r w:rsidR="001E0DF8">
          <w:rPr>
            <w:lang w:val="en-IN"/>
          </w:rPr>
          <w:t xml:space="preserve"> animals and objects.</w:t>
        </w:r>
      </w:ins>
      <w:ins w:id="58" w:author="Henrique Melo" w:date="2017-11-29T11:37:00Z">
        <w:r w:rsidR="002E7C97">
          <w:rPr>
            <w:lang w:val="en-IN"/>
          </w:rPr>
          <w:t xml:space="preserve"> </w:t>
        </w:r>
      </w:ins>
    </w:p>
    <w:p w:rsidR="001F2F67" w:rsidRDefault="001F2F67">
      <w:pPr>
        <w:pStyle w:val="ListParagraph"/>
        <w:ind w:left="1080"/>
        <w:jc w:val="both"/>
        <w:rPr>
          <w:lang w:val="en-IN"/>
        </w:rPr>
        <w:pPrChange w:id="59" w:author="Henrique Melo" w:date="2017-11-29T10:54:00Z">
          <w:pPr>
            <w:pStyle w:val="ListParagraph"/>
            <w:numPr>
              <w:numId w:val="1"/>
            </w:numPr>
            <w:ind w:left="1080" w:hanging="720"/>
          </w:pPr>
        </w:pPrChange>
      </w:pPr>
    </w:p>
    <w:p w:rsidR="00C77693" w:rsidRDefault="00C77693">
      <w:pPr>
        <w:pStyle w:val="ListParagraph"/>
        <w:numPr>
          <w:ilvl w:val="0"/>
          <w:numId w:val="1"/>
        </w:numPr>
        <w:jc w:val="both"/>
        <w:rPr>
          <w:ins w:id="60" w:author="Henrique Melo" w:date="2017-11-29T10:54:00Z"/>
          <w:lang w:val="en-IN"/>
        </w:rPr>
        <w:pPrChange w:id="61" w:author="Henrique Melo" w:date="2017-11-29T10:54:00Z">
          <w:pPr>
            <w:pStyle w:val="ListParagraph"/>
            <w:numPr>
              <w:numId w:val="1"/>
            </w:numPr>
            <w:ind w:left="1080" w:hanging="720"/>
          </w:pPr>
        </w:pPrChange>
      </w:pPr>
      <w:r>
        <w:rPr>
          <w:lang w:val="en-IN"/>
        </w:rPr>
        <w:t xml:space="preserve">Our starting point is something that we worked on in class. The feature visualization for classification of </w:t>
      </w:r>
      <w:r w:rsidR="000F0283">
        <w:rPr>
          <w:lang w:val="en-IN"/>
        </w:rPr>
        <w:t>E, F</w:t>
      </w:r>
      <w:r>
        <w:rPr>
          <w:lang w:val="en-IN"/>
        </w:rPr>
        <w:t xml:space="preserve"> &amp; L</w:t>
      </w:r>
      <w:del w:id="62" w:author="Henrique Melo" w:date="2017-11-29T10:59:00Z">
        <w:r w:rsidDel="00B828B9">
          <w:rPr>
            <w:lang w:val="en-IN"/>
          </w:rPr>
          <w:delText xml:space="preserve"> </w:delText>
        </w:r>
      </w:del>
      <w:ins w:id="63" w:author="Henrique Melo" w:date="2017-11-29T11:42:00Z">
        <w:r w:rsidR="005A792D">
          <w:rPr>
            <w:lang w:val="en-IN"/>
          </w:rPr>
          <w:t>.</w:t>
        </w:r>
      </w:ins>
      <w:del w:id="64" w:author="Henrique Melo" w:date="2017-11-29T11:42:00Z">
        <w:r w:rsidDel="005A792D">
          <w:rPr>
            <w:lang w:val="en-IN"/>
          </w:rPr>
          <w:delText>;</w:delText>
        </w:r>
      </w:del>
      <w:r>
        <w:rPr>
          <w:lang w:val="en-IN"/>
        </w:rPr>
        <w:t xml:space="preserve"> </w:t>
      </w:r>
      <w:ins w:id="65" w:author="Henrique Melo" w:date="2017-11-29T11:42:00Z">
        <w:r w:rsidR="005A792D">
          <w:rPr>
            <w:lang w:val="en-IN"/>
          </w:rPr>
          <w:t>W</w:t>
        </w:r>
      </w:ins>
      <w:del w:id="66" w:author="Henrique Melo" w:date="2017-11-29T11:42:00Z">
        <w:r w:rsidDel="005A792D">
          <w:rPr>
            <w:lang w:val="en-IN"/>
          </w:rPr>
          <w:delText>w</w:delText>
        </w:r>
      </w:del>
      <w:r>
        <w:rPr>
          <w:lang w:val="en-IN"/>
        </w:rPr>
        <w:t>e w</w:t>
      </w:r>
      <w:ins w:id="67" w:author="Henrique Melo" w:date="2017-11-29T11:42:00Z">
        <w:r w:rsidR="005A792D">
          <w:rPr>
            <w:lang w:val="en-IN"/>
          </w:rPr>
          <w:t>ill</w:t>
        </w:r>
      </w:ins>
      <w:del w:id="68" w:author="Henrique Melo" w:date="2017-11-29T11:42:00Z">
        <w:r w:rsidDel="005A792D">
          <w:rPr>
            <w:lang w:val="en-IN"/>
          </w:rPr>
          <w:delText>ould</w:delText>
        </w:r>
      </w:del>
      <w:r>
        <w:rPr>
          <w:lang w:val="en-IN"/>
        </w:rPr>
        <w:t xml:space="preserve"> </w:t>
      </w:r>
      <w:ins w:id="69" w:author="Henrique Melo" w:date="2017-11-29T11:04:00Z">
        <w:r w:rsidR="00CB26BD">
          <w:rPr>
            <w:lang w:val="en-IN"/>
          </w:rPr>
          <w:t>visualize</w:t>
        </w:r>
      </w:ins>
      <w:del w:id="70" w:author="Henrique Melo" w:date="2017-11-29T11:04:00Z">
        <w:r w:rsidDel="00CB26BD">
          <w:rPr>
            <w:lang w:val="en-IN"/>
          </w:rPr>
          <w:delText>look at</w:delText>
        </w:r>
      </w:del>
      <w:r>
        <w:rPr>
          <w:lang w:val="en-IN"/>
        </w:rPr>
        <w:t xml:space="preserve"> the weight</w:t>
      </w:r>
      <w:ins w:id="71" w:author="Henrique Melo" w:date="2017-11-29T11:03:00Z">
        <w:r w:rsidR="001463B4">
          <w:rPr>
            <w:lang w:val="en-IN"/>
          </w:rPr>
          <w:t xml:space="preserve"> values</w:t>
        </w:r>
      </w:ins>
      <w:del w:id="72" w:author="Henrique Melo" w:date="2017-11-29T11:03:00Z">
        <w:r w:rsidDel="001463B4">
          <w:rPr>
            <w:lang w:val="en-IN"/>
          </w:rPr>
          <w:delText>s</w:delText>
        </w:r>
      </w:del>
      <w:r>
        <w:rPr>
          <w:lang w:val="en-IN"/>
        </w:rPr>
        <w:t xml:space="preserve"> of each layer</w:t>
      </w:r>
      <w:ins w:id="73" w:author="Henrique Melo" w:date="2017-11-29T11:42:00Z">
        <w:r w:rsidR="005A792D">
          <w:rPr>
            <w:lang w:val="en-IN"/>
          </w:rPr>
          <w:t xml:space="preserve"> in the MNIST dataset</w:t>
        </w:r>
      </w:ins>
      <w:r>
        <w:rPr>
          <w:lang w:val="en-IN"/>
        </w:rPr>
        <w:t xml:space="preserve"> </w:t>
      </w:r>
      <w:del w:id="74" w:author="Henrique Melo" w:date="2017-11-29T11:03:00Z">
        <w:r w:rsidDel="001463B4">
          <w:rPr>
            <w:lang w:val="en-IN"/>
          </w:rPr>
          <w:delText>and look to visualize them</w:delText>
        </w:r>
      </w:del>
      <w:ins w:id="75" w:author="Henrique Melo" w:date="2017-11-29T11:03:00Z">
        <w:r w:rsidR="001463B4">
          <w:rPr>
            <w:lang w:val="en-IN"/>
          </w:rPr>
          <w:t>as if they were images</w:t>
        </w:r>
      </w:ins>
      <w:ins w:id="76" w:author="Henrique Melo" w:date="2017-11-29T11:44:00Z">
        <w:r w:rsidR="0077391D">
          <w:rPr>
            <w:lang w:val="en-IN"/>
          </w:rPr>
          <w:t>, for a very simple neural network</w:t>
        </w:r>
      </w:ins>
      <w:r>
        <w:rPr>
          <w:lang w:val="en-IN"/>
        </w:rPr>
        <w:t xml:space="preserve">. This is feasible for smaller neural networks but </w:t>
      </w:r>
      <w:del w:id="77" w:author="Henrique Melo" w:date="2017-11-29T11:03:00Z">
        <w:r w:rsidDel="006C63F2">
          <w:rPr>
            <w:lang w:val="en-IN"/>
          </w:rPr>
          <w:delText>not possible</w:delText>
        </w:r>
      </w:del>
      <w:ins w:id="78" w:author="Henrique Melo" w:date="2017-11-29T11:03:00Z">
        <w:r w:rsidR="006C63F2">
          <w:rPr>
            <w:lang w:val="en-IN"/>
          </w:rPr>
          <w:t>too co</w:t>
        </w:r>
      </w:ins>
      <w:ins w:id="79" w:author="Henrique Melo" w:date="2017-11-29T11:04:00Z">
        <w:r w:rsidR="006C63F2">
          <w:rPr>
            <w:lang w:val="en-IN"/>
          </w:rPr>
          <w:t>mplex</w:t>
        </w:r>
      </w:ins>
      <w:r>
        <w:rPr>
          <w:lang w:val="en-IN"/>
        </w:rPr>
        <w:t xml:space="preserve"> for larger neural networks. Then, our next step would be to</w:t>
      </w:r>
      <w:del w:id="80" w:author="Henrique Melo" w:date="2017-11-29T11:04:00Z">
        <w:r w:rsidDel="006C63F2">
          <w:rPr>
            <w:lang w:val="en-IN"/>
          </w:rPr>
          <w:delText>o</w:delText>
        </w:r>
      </w:del>
      <w:r>
        <w:rPr>
          <w:lang w:val="en-IN"/>
        </w:rPr>
        <w:t xml:space="preserve"> look </w:t>
      </w:r>
      <w:r w:rsidR="000F0283">
        <w:rPr>
          <w:lang w:val="en-IN"/>
        </w:rPr>
        <w:t>at the feature visualization as an optimization problem</w:t>
      </w:r>
      <w:ins w:id="81" w:author="Henrique Melo" w:date="2017-11-29T11:05:00Z">
        <w:r w:rsidR="00CB26BD">
          <w:rPr>
            <w:lang w:val="en-IN"/>
          </w:rPr>
          <w:t>,</w:t>
        </w:r>
      </w:ins>
      <w:r w:rsidR="000F0283">
        <w:rPr>
          <w:lang w:val="en-IN"/>
        </w:rPr>
        <w:t xml:space="preserve"> </w:t>
      </w:r>
      <w:del w:id="82" w:author="Henrique Melo" w:date="2017-11-29T11:05:00Z">
        <w:r w:rsidR="000F0283" w:rsidDel="00CB26BD">
          <w:rPr>
            <w:lang w:val="en-IN"/>
          </w:rPr>
          <w:delText>and see</w:delText>
        </w:r>
      </w:del>
      <w:ins w:id="83" w:author="Henrique Melo" w:date="2017-11-29T11:05:00Z">
        <w:r w:rsidR="00CB26BD">
          <w:rPr>
            <w:lang w:val="en-IN"/>
          </w:rPr>
          <w:t>understanding</w:t>
        </w:r>
      </w:ins>
      <w:r w:rsidR="000F0283">
        <w:rPr>
          <w:lang w:val="en-IN"/>
        </w:rPr>
        <w:t xml:space="preserve"> which image activates the network the most. </w:t>
      </w:r>
      <w:ins w:id="84" w:author="Henrique Melo" w:date="2017-11-29T11:44:00Z">
        <w:r w:rsidR="0077391D">
          <w:rPr>
            <w:lang w:val="en-IN"/>
          </w:rPr>
          <w:t xml:space="preserve">After getting </w:t>
        </w:r>
      </w:ins>
      <w:ins w:id="85" w:author="Henrique Melo" w:date="2017-11-29T11:45:00Z">
        <w:r w:rsidR="0077391D">
          <w:rPr>
            <w:lang w:val="en-IN"/>
          </w:rPr>
          <w:t>these</w:t>
        </w:r>
      </w:ins>
      <w:ins w:id="86" w:author="Henrique Melo" w:date="2017-11-29T11:44:00Z">
        <w:r w:rsidR="0077391D">
          <w:rPr>
            <w:lang w:val="en-IN"/>
          </w:rPr>
          <w:t xml:space="preserve"> 2 steps, we’ll be working on the CIFAR10 data, using more complex </w:t>
        </w:r>
      </w:ins>
      <w:ins w:id="87" w:author="Henrique Melo" w:date="2017-11-29T11:45:00Z">
        <w:r w:rsidR="0077391D">
          <w:rPr>
            <w:lang w:val="en-IN"/>
          </w:rPr>
          <w:t xml:space="preserve">neural network structures. </w:t>
        </w:r>
      </w:ins>
      <w:r w:rsidR="000F0283">
        <w:rPr>
          <w:lang w:val="en-IN"/>
        </w:rPr>
        <w:t>There are multiple methods of looking at feature visualization</w:t>
      </w:r>
      <w:ins w:id="88" w:author="Henrique Melo" w:date="2017-11-29T11:45:00Z">
        <w:r w:rsidR="0077391D">
          <w:rPr>
            <w:lang w:val="en-IN"/>
          </w:rPr>
          <w:t xml:space="preserve">, </w:t>
        </w:r>
      </w:ins>
      <w:ins w:id="89" w:author="Henrique Melo" w:date="2017-11-29T11:47:00Z">
        <w:r w:rsidR="00500160">
          <w:rPr>
            <w:lang w:val="en-IN"/>
          </w:rPr>
          <w:t>a</w:t>
        </w:r>
      </w:ins>
      <w:ins w:id="90" w:author="Henrique Melo" w:date="2017-11-29T11:48:00Z">
        <w:r w:rsidR="0088413F">
          <w:rPr>
            <w:lang w:val="en-IN"/>
          </w:rPr>
          <w:t>t</w:t>
        </w:r>
      </w:ins>
      <w:ins w:id="91" w:author="Henrique Melo" w:date="2017-11-29T11:47:00Z">
        <w:r w:rsidR="00500160">
          <w:rPr>
            <w:lang w:val="en-IN"/>
          </w:rPr>
          <w:t xml:space="preserve"> </w:t>
        </w:r>
      </w:ins>
      <w:ins w:id="92" w:author="Henrique Melo" w:date="2017-11-29T11:48:00Z">
        <w:r w:rsidR="00500160">
          <w:rPr>
            <w:lang w:val="en-IN"/>
          </w:rPr>
          <w:t xml:space="preserve">different difficulty levels, </w:t>
        </w:r>
      </w:ins>
      <w:ins w:id="93" w:author="Henrique Melo" w:date="2017-11-29T11:45:00Z">
        <w:r w:rsidR="0077391D">
          <w:rPr>
            <w:lang w:val="en-IN"/>
          </w:rPr>
          <w:t>some of them are</w:t>
        </w:r>
      </w:ins>
      <w:r w:rsidR="000F0283">
        <w:rPr>
          <w:lang w:val="en-IN"/>
        </w:rPr>
        <w:t xml:space="preserve">: </w:t>
      </w:r>
      <w:ins w:id="94" w:author="Henrique Melo" w:date="2017-11-29T11:45:00Z">
        <w:r w:rsidR="0077391D">
          <w:rPr>
            <w:lang w:val="en-IN"/>
          </w:rPr>
          <w:t>u</w:t>
        </w:r>
      </w:ins>
      <w:del w:id="95" w:author="Henrique Melo" w:date="2017-11-29T11:45:00Z">
        <w:r w:rsidR="000F0283" w:rsidDel="0077391D">
          <w:rPr>
            <w:lang w:val="en-IN"/>
          </w:rPr>
          <w:delText>U</w:delText>
        </w:r>
      </w:del>
      <w:r w:rsidR="000F0283">
        <w:rPr>
          <w:lang w:val="en-IN"/>
        </w:rPr>
        <w:t>sing a deconvoluted neural network</w:t>
      </w:r>
      <w:ins w:id="96" w:author="Henrique Melo" w:date="2017-11-29T11:45:00Z">
        <w:r w:rsidR="0077391D">
          <w:rPr>
            <w:lang w:val="en-IN"/>
          </w:rPr>
          <w:t xml:space="preserve"> and using a</w:t>
        </w:r>
      </w:ins>
      <w:del w:id="97" w:author="Henrique Melo" w:date="2017-11-29T11:45:00Z">
        <w:r w:rsidR="000F0283" w:rsidDel="0077391D">
          <w:rPr>
            <w:lang w:val="en-IN"/>
          </w:rPr>
          <w:delText>;</w:delText>
        </w:r>
      </w:del>
      <w:r w:rsidR="000F0283">
        <w:rPr>
          <w:lang w:val="en-IN"/>
        </w:rPr>
        <w:t xml:space="preserve"> regularized optimization in image space.</w:t>
      </w:r>
      <w:ins w:id="98" w:author="Henrique Melo" w:date="2017-11-29T11:49:00Z">
        <w:r w:rsidR="00650642">
          <w:rPr>
            <w:lang w:val="en-IN"/>
          </w:rPr>
          <w:t xml:space="preserve"> We have been able to find </w:t>
        </w:r>
      </w:ins>
      <w:ins w:id="99" w:author="Henrique Melo" w:date="2017-11-29T11:50:00Z">
        <w:r w:rsidR="00675AA9">
          <w:rPr>
            <w:lang w:val="en-IN"/>
          </w:rPr>
          <w:t xml:space="preserve">some literature with detailed procedures </w:t>
        </w:r>
      </w:ins>
      <w:ins w:id="100" w:author="Henrique Melo" w:date="2017-11-29T11:51:00Z">
        <w:r w:rsidR="00675AA9">
          <w:rPr>
            <w:lang w:val="en-IN"/>
          </w:rPr>
          <w:t>for performing these methods.</w:t>
        </w:r>
      </w:ins>
    </w:p>
    <w:p w:rsidR="001F2F67" w:rsidRDefault="001F2F67">
      <w:pPr>
        <w:pStyle w:val="ListParagraph"/>
        <w:ind w:left="1080"/>
        <w:jc w:val="both"/>
        <w:rPr>
          <w:lang w:val="en-IN"/>
        </w:rPr>
        <w:pPrChange w:id="101" w:author="Henrique Melo" w:date="2017-11-29T10:54:00Z">
          <w:pPr>
            <w:pStyle w:val="ListParagraph"/>
            <w:numPr>
              <w:numId w:val="1"/>
            </w:numPr>
            <w:ind w:left="1080" w:hanging="720"/>
          </w:pPr>
        </w:pPrChange>
      </w:pPr>
    </w:p>
    <w:p w:rsidR="000F0283" w:rsidRPr="00251561" w:rsidRDefault="000F0283">
      <w:pPr>
        <w:pStyle w:val="ListParagraph"/>
        <w:numPr>
          <w:ilvl w:val="0"/>
          <w:numId w:val="1"/>
        </w:numPr>
        <w:jc w:val="both"/>
        <w:rPr>
          <w:lang w:val="en-IN"/>
        </w:rPr>
        <w:pPrChange w:id="102" w:author="Henrique Melo" w:date="2017-11-29T10:54:00Z">
          <w:pPr>
            <w:pStyle w:val="ListParagraph"/>
            <w:numPr>
              <w:numId w:val="1"/>
            </w:numPr>
            <w:ind w:left="1080" w:hanging="720"/>
          </w:pPr>
        </w:pPrChange>
      </w:pPr>
      <w:r>
        <w:rPr>
          <w:lang w:val="en-IN"/>
        </w:rPr>
        <w:t>The most difficult aspect</w:t>
      </w:r>
      <w:ins w:id="103" w:author="Henrique Melo" w:date="2017-11-29T11:52:00Z">
        <w:r w:rsidR="006E1C44">
          <w:rPr>
            <w:lang w:val="en-IN"/>
          </w:rPr>
          <w:t>s</w:t>
        </w:r>
      </w:ins>
      <w:r>
        <w:rPr>
          <w:lang w:val="en-IN"/>
        </w:rPr>
        <w:t xml:space="preserve"> of the project will be</w:t>
      </w:r>
      <w:ins w:id="104" w:author="Henrique Melo" w:date="2017-11-29T11:52:00Z">
        <w:r w:rsidR="006E1C44">
          <w:rPr>
            <w:lang w:val="en-IN"/>
          </w:rPr>
          <w:t xml:space="preserve"> creating </w:t>
        </w:r>
      </w:ins>
      <w:ins w:id="105" w:author="Henrique Melo" w:date="2017-11-29T11:53:00Z">
        <w:r w:rsidR="006E1C44">
          <w:rPr>
            <w:lang w:val="en-IN"/>
          </w:rPr>
          <w:t xml:space="preserve">the feature visualization </w:t>
        </w:r>
      </w:ins>
      <w:ins w:id="106" w:author="Henrique Melo" w:date="2017-11-29T11:52:00Z">
        <w:r w:rsidR="006E1C44">
          <w:rPr>
            <w:lang w:val="en-IN"/>
          </w:rPr>
          <w:t>algorithm from scratch,</w:t>
        </w:r>
      </w:ins>
      <w:r>
        <w:rPr>
          <w:lang w:val="en-IN"/>
        </w:rPr>
        <w:t xml:space="preserve"> </w:t>
      </w:r>
      <w:del w:id="107" w:author="Henrique Melo" w:date="2017-11-29T11:12:00Z">
        <w:r w:rsidDel="0010011D">
          <w:rPr>
            <w:lang w:val="en-IN"/>
          </w:rPr>
          <w:delText>to look at</w:delText>
        </w:r>
      </w:del>
      <w:ins w:id="108" w:author="Henrique Melo" w:date="2017-11-29T11:12:00Z">
        <w:r w:rsidR="0010011D">
          <w:rPr>
            <w:lang w:val="en-IN"/>
          </w:rPr>
          <w:t>handling</w:t>
        </w:r>
      </w:ins>
      <w:r>
        <w:rPr>
          <w:lang w:val="en-IN"/>
        </w:rPr>
        <w:t xml:space="preserve"> the optimization of the images and the complexity of the model which </w:t>
      </w:r>
      <w:ins w:id="109" w:author="Henrique Melo" w:date="2017-11-29T11:52:00Z">
        <w:r w:rsidR="00F86077">
          <w:rPr>
            <w:lang w:val="en-IN"/>
          </w:rPr>
          <w:t>may</w:t>
        </w:r>
      </w:ins>
      <w:del w:id="110" w:author="Henrique Melo" w:date="2017-11-29T11:52:00Z">
        <w:r w:rsidDel="00F86077">
          <w:rPr>
            <w:lang w:val="en-IN"/>
          </w:rPr>
          <w:delText>will</w:delText>
        </w:r>
      </w:del>
      <w:r>
        <w:rPr>
          <w:lang w:val="en-IN"/>
        </w:rPr>
        <w:t xml:space="preserve"> make running times </w:t>
      </w:r>
      <w:del w:id="111" w:author="Henrique Melo" w:date="2017-11-29T11:13:00Z">
        <w:r w:rsidDel="0029488B">
          <w:rPr>
            <w:lang w:val="en-IN"/>
          </w:rPr>
          <w:delText xml:space="preserve">for the code to be </w:delText>
        </w:r>
      </w:del>
      <w:r>
        <w:rPr>
          <w:lang w:val="en-IN"/>
        </w:rPr>
        <w:t xml:space="preserve">quite high. We are looking at multiple papers which </w:t>
      </w:r>
      <w:del w:id="112" w:author="Henrique Melo" w:date="2017-11-29T11:13:00Z">
        <w:r w:rsidDel="0029488B">
          <w:rPr>
            <w:lang w:val="en-IN"/>
          </w:rPr>
          <w:delText xml:space="preserve">give </w:delText>
        </w:r>
      </w:del>
      <w:ins w:id="113" w:author="Henrique Melo" w:date="2017-11-29T11:13:00Z">
        <w:r w:rsidR="0029488B">
          <w:rPr>
            <w:lang w:val="en-IN"/>
          </w:rPr>
          <w:t xml:space="preserve">provide </w:t>
        </w:r>
      </w:ins>
      <w:r>
        <w:rPr>
          <w:lang w:val="en-IN"/>
        </w:rPr>
        <w:t xml:space="preserve">us </w:t>
      </w:r>
      <w:ins w:id="114" w:author="Henrique Melo" w:date="2017-11-29T11:13:00Z">
        <w:r w:rsidR="0029488B">
          <w:rPr>
            <w:lang w:val="en-IN"/>
          </w:rPr>
          <w:t xml:space="preserve">optimization </w:t>
        </w:r>
      </w:ins>
      <w:r>
        <w:rPr>
          <w:lang w:val="en-IN"/>
        </w:rPr>
        <w:t>methodologies</w:t>
      </w:r>
      <w:r w:rsidR="00000618">
        <w:rPr>
          <w:lang w:val="en-IN"/>
        </w:rPr>
        <w:t xml:space="preserve"> </w:t>
      </w:r>
      <w:del w:id="115" w:author="Henrique Melo" w:date="2017-11-29T11:13:00Z">
        <w:r w:rsidR="00000618" w:rsidDel="0029488B">
          <w:rPr>
            <w:lang w:val="en-IN"/>
          </w:rPr>
          <w:delText xml:space="preserve">to look at this optimization </w:delText>
        </w:r>
      </w:del>
      <w:r w:rsidR="00000618">
        <w:rPr>
          <w:lang w:val="en-IN"/>
        </w:rPr>
        <w:t>and we plan on running the code in a GPU to ensure that it runs at a good speed.</w:t>
      </w:r>
    </w:p>
    <w:sectPr w:rsidR="000F0283" w:rsidRPr="00251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56E"/>
    <w:multiLevelType w:val="hybridMultilevel"/>
    <w:tmpl w:val="A6522344"/>
    <w:lvl w:ilvl="0" w:tplc="96CCA8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15D6A"/>
    <w:multiLevelType w:val="hybridMultilevel"/>
    <w:tmpl w:val="D15EB238"/>
    <w:lvl w:ilvl="0" w:tplc="96CCA8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ique Melo">
    <w15:presenceInfo w15:providerId="Windows Live" w15:userId="f834311932f124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61"/>
    <w:rsid w:val="00000618"/>
    <w:rsid w:val="000F0283"/>
    <w:rsid w:val="000F3F43"/>
    <w:rsid w:val="0010011D"/>
    <w:rsid w:val="001463B4"/>
    <w:rsid w:val="001B29E1"/>
    <w:rsid w:val="001D3713"/>
    <w:rsid w:val="001E0DF8"/>
    <w:rsid w:val="001F2F67"/>
    <w:rsid w:val="00227DC2"/>
    <w:rsid w:val="00251561"/>
    <w:rsid w:val="00284D4B"/>
    <w:rsid w:val="0029488B"/>
    <w:rsid w:val="002E7C97"/>
    <w:rsid w:val="003800E5"/>
    <w:rsid w:val="003D7960"/>
    <w:rsid w:val="003F53B4"/>
    <w:rsid w:val="00500160"/>
    <w:rsid w:val="00563F8B"/>
    <w:rsid w:val="005A792D"/>
    <w:rsid w:val="00650642"/>
    <w:rsid w:val="00675AA9"/>
    <w:rsid w:val="006C63F2"/>
    <w:rsid w:val="006D4573"/>
    <w:rsid w:val="006E1C44"/>
    <w:rsid w:val="0077391D"/>
    <w:rsid w:val="00775096"/>
    <w:rsid w:val="007C263F"/>
    <w:rsid w:val="00816553"/>
    <w:rsid w:val="0088413F"/>
    <w:rsid w:val="008D41E6"/>
    <w:rsid w:val="00B226C5"/>
    <w:rsid w:val="00B828B9"/>
    <w:rsid w:val="00B8549D"/>
    <w:rsid w:val="00C77693"/>
    <w:rsid w:val="00CB26BD"/>
    <w:rsid w:val="00D84E19"/>
    <w:rsid w:val="00EA7630"/>
    <w:rsid w:val="00F74DE6"/>
    <w:rsid w:val="00F8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54C47-18F3-4222-9D1B-036A6CC5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408A4-BB10-47AA-BB73-4A9B5F05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gulati</dc:creator>
  <cp:keywords/>
  <dc:description/>
  <cp:lastModifiedBy>Henrique Melo</cp:lastModifiedBy>
  <cp:revision>2</cp:revision>
  <dcterms:created xsi:type="dcterms:W3CDTF">2017-11-29T16:57:00Z</dcterms:created>
  <dcterms:modified xsi:type="dcterms:W3CDTF">2017-11-29T16:57:00Z</dcterms:modified>
</cp:coreProperties>
</file>